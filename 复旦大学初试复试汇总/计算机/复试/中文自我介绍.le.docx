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85" w:rsidRDefault="001516F8">
      <w:r>
        <w:t>各位老师好</w:t>
      </w:r>
      <w:r>
        <w:rPr>
          <w:rFonts w:hint="eastAsia"/>
        </w:rPr>
        <w:t>：</w:t>
      </w:r>
    </w:p>
    <w:p w:rsidR="001516F8" w:rsidRDefault="001516F8" w:rsidP="001516F8">
      <w:pPr>
        <w:ind w:firstLine="420"/>
      </w:pPr>
      <w:r>
        <w:rPr>
          <w:rFonts w:hint="eastAsia"/>
        </w:rPr>
        <w:t>我叫曹红梅，今年</w:t>
      </w:r>
      <w:r>
        <w:rPr>
          <w:rFonts w:hint="eastAsia"/>
        </w:rPr>
        <w:t>23</w:t>
      </w:r>
      <w:r>
        <w:rPr>
          <w:rFonts w:hint="eastAsia"/>
        </w:rPr>
        <w:t>岁，</w:t>
      </w:r>
      <w:r w:rsidR="007C327C">
        <w:rPr>
          <w:rFonts w:hint="eastAsia"/>
        </w:rPr>
        <w:t>是</w:t>
      </w:r>
      <w:r>
        <w:rPr>
          <w:rFonts w:hint="eastAsia"/>
        </w:rPr>
        <w:t>常熟理工学院软件工程专业</w:t>
      </w:r>
      <w:r w:rsidR="007C327C">
        <w:rPr>
          <w:rFonts w:hint="eastAsia"/>
        </w:rPr>
        <w:t>的一名大四学生</w:t>
      </w:r>
      <w:r>
        <w:rPr>
          <w:rFonts w:hint="eastAsia"/>
        </w:rPr>
        <w:t>。</w:t>
      </w:r>
      <w:r w:rsidR="00F90469">
        <w:rPr>
          <w:rFonts w:hint="eastAsia"/>
        </w:rPr>
        <w:t>很高兴今天能够站在这里，下面我给老师们介绍一下我自己。</w:t>
      </w:r>
    </w:p>
    <w:p w:rsidR="00F90469" w:rsidRDefault="001516F8" w:rsidP="001516F8">
      <w:pPr>
        <w:ind w:firstLine="420"/>
      </w:pPr>
      <w:r>
        <w:t>我性格开朗</w:t>
      </w:r>
      <w:r>
        <w:rPr>
          <w:rFonts w:hint="eastAsia"/>
        </w:rPr>
        <w:t>，</w:t>
      </w:r>
      <w:r>
        <w:t>待人真诚</w:t>
      </w:r>
      <w:r>
        <w:rPr>
          <w:rFonts w:hint="eastAsia"/>
        </w:rPr>
        <w:t>，</w:t>
      </w:r>
      <w:r>
        <w:t>踏实稳重</w:t>
      </w:r>
      <w:r>
        <w:rPr>
          <w:rFonts w:hint="eastAsia"/>
        </w:rPr>
        <w:t>。</w:t>
      </w:r>
    </w:p>
    <w:p w:rsidR="00F90469" w:rsidRDefault="001516F8" w:rsidP="001516F8">
      <w:pPr>
        <w:ind w:firstLine="420"/>
      </w:pPr>
      <w:r>
        <w:t>在校期间</w:t>
      </w:r>
      <w:r>
        <w:rPr>
          <w:rFonts w:hint="eastAsia"/>
        </w:rPr>
        <w:t>，</w:t>
      </w:r>
      <w:r>
        <w:t>学习刻苦认真</w:t>
      </w:r>
      <w:r>
        <w:rPr>
          <w:rFonts w:hint="eastAsia"/>
        </w:rPr>
        <w:t>，</w:t>
      </w:r>
      <w:r>
        <w:t>对学业知识能够探索钻研</w:t>
      </w:r>
      <w:r>
        <w:rPr>
          <w:rFonts w:hint="eastAsia"/>
        </w:rPr>
        <w:t>，曾</w:t>
      </w:r>
      <w:r>
        <w:t>获得国家奖学金</w:t>
      </w:r>
      <w:r>
        <w:rPr>
          <w:rFonts w:hint="eastAsia"/>
        </w:rPr>
        <w:t>。</w:t>
      </w:r>
    </w:p>
    <w:p w:rsidR="00F90469" w:rsidRDefault="001516F8" w:rsidP="001516F8">
      <w:pPr>
        <w:ind w:firstLine="420"/>
      </w:pPr>
      <w:r>
        <w:rPr>
          <w:rFonts w:hint="eastAsia"/>
        </w:rPr>
        <w:t>同时，我的逻辑思维能力、动手能力以及学习能力也较强，曾参加了全国大学生信息安全竞赛。</w:t>
      </w:r>
    </w:p>
    <w:p w:rsidR="00F90469" w:rsidRDefault="001516F8" w:rsidP="001516F8">
      <w:pPr>
        <w:ind w:firstLine="420"/>
      </w:pPr>
      <w:r>
        <w:rPr>
          <w:rFonts w:hint="eastAsia"/>
        </w:rPr>
        <w:t>另外，参加学校实验室时，我深入学习了</w:t>
      </w:r>
      <w:r>
        <w:rPr>
          <w:rFonts w:hint="eastAsia"/>
        </w:rPr>
        <w:t>java</w:t>
      </w:r>
      <w:r>
        <w:rPr>
          <w:rFonts w:hint="eastAsia"/>
        </w:rPr>
        <w:t>和数据库，</w:t>
      </w:r>
      <w:ins w:id="0" w:author="T430" w:date="2018-03-13T20:08:00Z">
        <w:r w:rsidR="00492CAC">
          <w:rPr>
            <w:rFonts w:hint="eastAsia"/>
          </w:rPr>
          <w:t>参与</w:t>
        </w:r>
        <w:r w:rsidR="00492CAC">
          <w:t>实验室老师的一些科研项目，</w:t>
        </w:r>
      </w:ins>
      <w:del w:id="1" w:author="T430" w:date="2018-03-13T20:08:00Z">
        <w:r w:rsidR="00F90469" w:rsidDel="00492CAC">
          <w:rPr>
            <w:rFonts w:hint="eastAsia"/>
          </w:rPr>
          <w:delText>做了一些小的项目，</w:delText>
        </w:r>
      </w:del>
      <w:r>
        <w:rPr>
          <w:rFonts w:hint="eastAsia"/>
        </w:rPr>
        <w:t>并且自学了</w:t>
      </w:r>
      <w:r>
        <w:rPr>
          <w:rFonts w:hint="eastAsia"/>
        </w:rPr>
        <w:t>PS</w:t>
      </w:r>
      <w:r>
        <w:rPr>
          <w:rFonts w:hint="eastAsia"/>
        </w:rPr>
        <w:t>，帮助老师完成一些项目的软件测试和</w:t>
      </w:r>
      <w:r>
        <w:rPr>
          <w:rFonts w:hint="eastAsia"/>
        </w:rPr>
        <w:t>UI</w:t>
      </w:r>
      <w:r>
        <w:t>设计</w:t>
      </w:r>
      <w:r>
        <w:rPr>
          <w:rFonts w:hint="eastAsia"/>
        </w:rPr>
        <w:t>。</w:t>
      </w:r>
    </w:p>
    <w:p w:rsidR="001516F8" w:rsidRDefault="001516F8" w:rsidP="001516F8">
      <w:pPr>
        <w:ind w:firstLine="420"/>
      </w:pPr>
      <w:r>
        <w:t>我还参加了青年志愿者协会</w:t>
      </w:r>
      <w:r>
        <w:rPr>
          <w:rFonts w:hint="eastAsia"/>
        </w:rPr>
        <w:t>，</w:t>
      </w:r>
      <w:r>
        <w:t>组织了不少的大小型志愿者活动</w:t>
      </w:r>
      <w:r>
        <w:rPr>
          <w:rFonts w:hint="eastAsia"/>
        </w:rPr>
        <w:t>，</w:t>
      </w:r>
      <w:r>
        <w:t>具有一定的组织和策划能力</w:t>
      </w:r>
      <w:r>
        <w:rPr>
          <w:rFonts w:hint="eastAsia"/>
        </w:rPr>
        <w:t>。</w:t>
      </w:r>
    </w:p>
    <w:p w:rsidR="001516F8" w:rsidRDefault="001516F8" w:rsidP="001516F8">
      <w:pPr>
        <w:ind w:firstLine="420"/>
      </w:pPr>
      <w:r>
        <w:t>之所以选择复旦大学</w:t>
      </w:r>
      <w:r>
        <w:rPr>
          <w:rFonts w:hint="eastAsia"/>
        </w:rPr>
        <w:t>，</w:t>
      </w:r>
      <w:r>
        <w:t>是因为我想和更加优秀的人站在一起并肩作战</w:t>
      </w:r>
      <w:r>
        <w:rPr>
          <w:rFonts w:hint="eastAsia"/>
        </w:rPr>
        <w:t>，</w:t>
      </w:r>
      <w:r>
        <w:t>让自己也变得更加强大和优秀</w:t>
      </w:r>
      <w:r>
        <w:rPr>
          <w:rFonts w:hint="eastAsia"/>
        </w:rPr>
        <w:t>。</w:t>
      </w:r>
    </w:p>
    <w:p w:rsidR="00565483" w:rsidRDefault="00565483" w:rsidP="00565483"/>
    <w:p w:rsidR="00565483" w:rsidDel="00C92DFF" w:rsidRDefault="00565483" w:rsidP="00565483">
      <w:pPr>
        <w:rPr>
          <w:del w:id="2" w:author="T430" w:date="2018-03-13T20:09:00Z"/>
        </w:rPr>
      </w:pPr>
      <w:del w:id="3" w:author="T430" w:date="2018-03-13T20:09:00Z">
        <w:r w:rsidDel="00C92DFF">
          <w:delText>我的</w:delText>
        </w:r>
        <w:r w:rsidR="007C327C" w:rsidDel="00C92DFF">
          <w:delText>自我介绍到此结束</w:delText>
        </w:r>
        <w:r w:rsidR="007C327C" w:rsidDel="00C92DFF">
          <w:rPr>
            <w:rFonts w:hint="eastAsia"/>
          </w:rPr>
          <w:delText>！</w:delText>
        </w:r>
      </w:del>
    </w:p>
    <w:p w:rsidR="00565483" w:rsidRPr="001516F8" w:rsidRDefault="007C327C" w:rsidP="00565483">
      <w:bookmarkStart w:id="4" w:name="_GoBack"/>
      <w:bookmarkEnd w:id="4"/>
      <w:r>
        <w:t>谢谢大家</w:t>
      </w:r>
      <w:r w:rsidR="00565483">
        <w:rPr>
          <w:rFonts w:hint="eastAsia"/>
        </w:rPr>
        <w:t>！</w:t>
      </w:r>
    </w:p>
    <w:sectPr w:rsidR="00565483" w:rsidRPr="0015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6B7" w:rsidRDefault="006226B7" w:rsidP="001516F8">
      <w:r>
        <w:separator/>
      </w:r>
    </w:p>
  </w:endnote>
  <w:endnote w:type="continuationSeparator" w:id="0">
    <w:p w:rsidR="006226B7" w:rsidRDefault="006226B7" w:rsidP="0015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6B7" w:rsidRDefault="006226B7" w:rsidP="001516F8">
      <w:r>
        <w:separator/>
      </w:r>
    </w:p>
  </w:footnote>
  <w:footnote w:type="continuationSeparator" w:id="0">
    <w:p w:rsidR="006226B7" w:rsidRDefault="006226B7" w:rsidP="001516F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430">
    <w15:presenceInfo w15:providerId="None" w15:userId="T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1D"/>
    <w:rsid w:val="000B76B7"/>
    <w:rsid w:val="001516F8"/>
    <w:rsid w:val="00297185"/>
    <w:rsid w:val="003B6721"/>
    <w:rsid w:val="00492CAC"/>
    <w:rsid w:val="00565483"/>
    <w:rsid w:val="006226B7"/>
    <w:rsid w:val="007B2C1D"/>
    <w:rsid w:val="007C327C"/>
    <w:rsid w:val="00C92DFF"/>
    <w:rsid w:val="00F85516"/>
    <w:rsid w:val="00F9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743C9-ECA2-49AD-BB39-DD08B28B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6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曹红梅</dc:creator>
  <cp:keywords/>
  <dc:description/>
  <cp:lastModifiedBy>T430</cp:lastModifiedBy>
  <cp:revision>6</cp:revision>
  <dcterms:created xsi:type="dcterms:W3CDTF">2018-03-09T01:35:00Z</dcterms:created>
  <dcterms:modified xsi:type="dcterms:W3CDTF">2018-03-13T12:09:00Z</dcterms:modified>
</cp:coreProperties>
</file>