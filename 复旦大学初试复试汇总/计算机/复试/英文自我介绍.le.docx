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077" w:rsidRPr="001F4077" w:rsidRDefault="001F4077" w:rsidP="001F4077">
      <w:pPr>
        <w:rPr>
          <w:sz w:val="24"/>
          <w:szCs w:val="24"/>
        </w:rPr>
      </w:pPr>
      <w:r w:rsidRPr="001F4077">
        <w:rPr>
          <w:sz w:val="24"/>
          <w:szCs w:val="24"/>
        </w:rPr>
        <w:t xml:space="preserve">Good morning. Dear </w:t>
      </w:r>
      <w:del w:id="0" w:author="T430" w:date="2018-03-13T20:02:00Z">
        <w:r w:rsidRPr="001F4077" w:rsidDel="00FD711E">
          <w:rPr>
            <w:sz w:val="24"/>
            <w:szCs w:val="24"/>
          </w:rPr>
          <w:delText xml:space="preserve">distinguished </w:delText>
        </w:r>
      </w:del>
      <w:r w:rsidRPr="001F4077">
        <w:rPr>
          <w:sz w:val="24"/>
          <w:szCs w:val="24"/>
        </w:rPr>
        <w:t>teachers!</w:t>
      </w:r>
      <w:ins w:id="1" w:author="T430" w:date="2018-03-13T19:03:00Z">
        <w:r w:rsidR="001B1BAC">
          <w:rPr>
            <w:sz w:val="24"/>
            <w:szCs w:val="24"/>
          </w:rPr>
          <w:t xml:space="preserve"> </w:t>
        </w:r>
      </w:ins>
      <w:r w:rsidRPr="001F4077">
        <w:rPr>
          <w:sz w:val="24"/>
          <w:szCs w:val="24"/>
        </w:rPr>
        <w:t>I am glad to be here for this interview.</w:t>
      </w:r>
    </w:p>
    <w:p w:rsidR="001F4077" w:rsidRDefault="001F4077" w:rsidP="001F4077">
      <w:pPr>
        <w:rPr>
          <w:ins w:id="2" w:author="T430" w:date="2018-03-13T19:21:00Z"/>
          <w:sz w:val="24"/>
          <w:szCs w:val="24"/>
        </w:rPr>
      </w:pPr>
      <w:del w:id="3" w:author="T430" w:date="2018-03-13T19:04:00Z">
        <w:r w:rsidRPr="001F4077" w:rsidDel="001B1BAC">
          <w:rPr>
            <w:sz w:val="24"/>
            <w:szCs w:val="24"/>
          </w:rPr>
          <w:delText>To begin with</w:delText>
        </w:r>
      </w:del>
      <w:ins w:id="4" w:author="T430" w:date="2018-03-13T19:04:00Z">
        <w:r w:rsidR="001B1BAC">
          <w:rPr>
            <w:sz w:val="24"/>
            <w:szCs w:val="24"/>
          </w:rPr>
          <w:t>At</w:t>
        </w:r>
        <w:r w:rsidR="001B1BAC">
          <w:rPr>
            <w:rFonts w:hint="eastAsia"/>
            <w:sz w:val="24"/>
            <w:szCs w:val="24"/>
          </w:rPr>
          <w:t xml:space="preserve"> firstly</w:t>
        </w:r>
      </w:ins>
      <w:r w:rsidRPr="001F4077">
        <w:rPr>
          <w:sz w:val="24"/>
          <w:szCs w:val="24"/>
        </w:rPr>
        <w:t>,</w:t>
      </w:r>
      <w:ins w:id="5" w:author="T430" w:date="2018-03-13T19:04:00Z">
        <w:r w:rsidR="001B1BAC">
          <w:rPr>
            <w:sz w:val="24"/>
            <w:szCs w:val="24"/>
          </w:rPr>
          <w:t xml:space="preserve"> </w:t>
        </w:r>
      </w:ins>
      <w:r w:rsidRPr="001F4077">
        <w:rPr>
          <w:sz w:val="24"/>
          <w:szCs w:val="24"/>
        </w:rPr>
        <w:t>allow me to</w:t>
      </w:r>
      <w:del w:id="6" w:author="T430" w:date="2018-03-13T19:04:00Z">
        <w:r w:rsidRPr="001F4077" w:rsidDel="001B1BAC">
          <w:rPr>
            <w:sz w:val="24"/>
            <w:szCs w:val="24"/>
          </w:rPr>
          <w:delText xml:space="preserve"> give a brief self-</w:delText>
        </w:r>
      </w:del>
      <w:ins w:id="7" w:author="T430" w:date="2018-03-13T19:04:00Z">
        <w:r w:rsidR="001B1BAC">
          <w:rPr>
            <w:sz w:val="24"/>
            <w:szCs w:val="24"/>
          </w:rPr>
          <w:t xml:space="preserve"> </w:t>
        </w:r>
      </w:ins>
      <w:r w:rsidRPr="001F4077">
        <w:rPr>
          <w:sz w:val="24"/>
          <w:szCs w:val="24"/>
        </w:rPr>
        <w:t>introduc</w:t>
      </w:r>
      <w:ins w:id="8" w:author="T430" w:date="2018-03-13T19:04:00Z">
        <w:r w:rsidR="001B1BAC">
          <w:rPr>
            <w:sz w:val="24"/>
            <w:szCs w:val="24"/>
          </w:rPr>
          <w:t>e myself</w:t>
        </w:r>
      </w:ins>
      <w:del w:id="9" w:author="T430" w:date="2018-03-13T19:04:00Z">
        <w:r w:rsidRPr="001F4077" w:rsidDel="001B1BAC">
          <w:rPr>
            <w:sz w:val="24"/>
            <w:szCs w:val="24"/>
          </w:rPr>
          <w:delText>tion</w:delText>
        </w:r>
      </w:del>
      <w:r w:rsidRPr="001F4077">
        <w:rPr>
          <w:sz w:val="24"/>
          <w:szCs w:val="24"/>
        </w:rPr>
        <w:t>.</w:t>
      </w:r>
      <w:ins w:id="10" w:author="T430" w:date="2018-03-13T19:04:00Z">
        <w:r w:rsidR="001B1BAC">
          <w:rPr>
            <w:sz w:val="24"/>
            <w:szCs w:val="24"/>
          </w:rPr>
          <w:t xml:space="preserve"> </w:t>
        </w:r>
      </w:ins>
      <w:r w:rsidRPr="001F4077">
        <w:rPr>
          <w:sz w:val="24"/>
          <w:szCs w:val="24"/>
        </w:rPr>
        <w:t>My name is Cao Hongmei</w:t>
      </w:r>
      <w:ins w:id="11" w:author="T430" w:date="2018-03-13T19:05:00Z">
        <w:r w:rsidR="001B1BAC">
          <w:rPr>
            <w:sz w:val="24"/>
            <w:szCs w:val="24"/>
          </w:rPr>
          <w:t>,</w:t>
        </w:r>
      </w:ins>
      <w:r w:rsidRPr="001F4077">
        <w:rPr>
          <w:sz w:val="24"/>
          <w:szCs w:val="24"/>
        </w:rPr>
        <w:t xml:space="preserve"> </w:t>
      </w:r>
      <w:del w:id="12" w:author="T430" w:date="2018-03-13T19:05:00Z">
        <w:r w:rsidRPr="001F4077" w:rsidDel="001B1BAC">
          <w:rPr>
            <w:sz w:val="24"/>
            <w:szCs w:val="24"/>
          </w:rPr>
          <w:delText xml:space="preserve">and I am </w:delText>
        </w:r>
      </w:del>
      <w:r w:rsidRPr="001F4077">
        <w:rPr>
          <w:sz w:val="24"/>
          <w:szCs w:val="24"/>
        </w:rPr>
        <w:t>23 years old.</w:t>
      </w:r>
      <w:ins w:id="13" w:author="T430" w:date="2018-03-13T19:05:00Z">
        <w:r w:rsidR="001B1BAC">
          <w:rPr>
            <w:sz w:val="24"/>
            <w:szCs w:val="24"/>
          </w:rPr>
          <w:t xml:space="preserve"> </w:t>
        </w:r>
      </w:ins>
      <w:r w:rsidRPr="001F4077">
        <w:rPr>
          <w:sz w:val="24"/>
          <w:szCs w:val="24"/>
        </w:rPr>
        <w:t>I come from Yancheng of Jiang Su province and I am gonging to graduate from the Soft</w:t>
      </w:r>
      <w:ins w:id="14" w:author="T430" w:date="2018-03-13T19:20:00Z">
        <w:r w:rsidR="00ED6A69">
          <w:rPr>
            <w:sz w:val="24"/>
            <w:szCs w:val="24"/>
          </w:rPr>
          <w:t>w</w:t>
        </w:r>
      </w:ins>
      <w:del w:id="15" w:author="T430" w:date="2018-03-13T19:20:00Z">
        <w:r w:rsidRPr="001F4077" w:rsidDel="00ED6A69">
          <w:rPr>
            <w:sz w:val="24"/>
            <w:szCs w:val="24"/>
          </w:rPr>
          <w:delText>W</w:delText>
        </w:r>
      </w:del>
      <w:r w:rsidRPr="001F4077">
        <w:rPr>
          <w:sz w:val="24"/>
          <w:szCs w:val="24"/>
        </w:rPr>
        <w:t>are Eng</w:t>
      </w:r>
      <w:ins w:id="16" w:author="T430" w:date="2018-03-13T19:20:00Z">
        <w:r w:rsidR="00ED6A69">
          <w:rPr>
            <w:sz w:val="24"/>
            <w:szCs w:val="24"/>
          </w:rPr>
          <w:t>in</w:t>
        </w:r>
      </w:ins>
      <w:r w:rsidRPr="001F4077">
        <w:rPr>
          <w:sz w:val="24"/>
          <w:szCs w:val="24"/>
        </w:rPr>
        <w:t xml:space="preserve">eering department </w:t>
      </w:r>
      <w:ins w:id="17" w:author="T430" w:date="2018-03-13T19:06:00Z">
        <w:r w:rsidR="001B1BAC">
          <w:rPr>
            <w:sz w:val="24"/>
            <w:szCs w:val="24"/>
          </w:rPr>
          <w:t>in</w:t>
        </w:r>
      </w:ins>
      <w:del w:id="18" w:author="T430" w:date="2018-03-13T19:06:00Z">
        <w:r w:rsidRPr="001F4077" w:rsidDel="001B1BAC">
          <w:rPr>
            <w:sz w:val="24"/>
            <w:szCs w:val="24"/>
          </w:rPr>
          <w:delText>of</w:delText>
        </w:r>
      </w:del>
      <w:r w:rsidRPr="001F4077">
        <w:rPr>
          <w:sz w:val="24"/>
          <w:szCs w:val="24"/>
        </w:rPr>
        <w:t xml:space="preserve"> Changshu Institute of Technology </w:t>
      </w:r>
      <w:ins w:id="19" w:author="T430" w:date="2018-03-13T19:06:00Z">
        <w:r w:rsidR="001B1BAC">
          <w:rPr>
            <w:sz w:val="24"/>
            <w:szCs w:val="24"/>
          </w:rPr>
          <w:t>this</w:t>
        </w:r>
      </w:ins>
      <w:del w:id="20" w:author="T430" w:date="2018-03-13T19:07:00Z">
        <w:r w:rsidRPr="001F4077" w:rsidDel="001B1BAC">
          <w:rPr>
            <w:sz w:val="24"/>
            <w:szCs w:val="24"/>
          </w:rPr>
          <w:delText>in June,2018.</w:delText>
        </w:r>
      </w:del>
      <w:ins w:id="21" w:author="T430" w:date="2018-03-13T19:07:00Z">
        <w:r w:rsidR="001B1BAC">
          <w:rPr>
            <w:sz w:val="24"/>
            <w:szCs w:val="24"/>
          </w:rPr>
          <w:t xml:space="preserve"> summery. L</w:t>
        </w:r>
      </w:ins>
      <w:ins w:id="22" w:author="T430" w:date="2018-03-13T19:08:00Z">
        <w:r w:rsidR="001B1BAC">
          <w:rPr>
            <w:sz w:val="24"/>
            <w:szCs w:val="24"/>
          </w:rPr>
          <w:t>ast</w:t>
        </w:r>
      </w:ins>
      <w:del w:id="23" w:author="T430" w:date="2018-03-13T19:08:00Z">
        <w:r w:rsidRPr="001F4077" w:rsidDel="001B1BAC">
          <w:rPr>
            <w:sz w:val="24"/>
            <w:szCs w:val="24"/>
          </w:rPr>
          <w:delText xml:space="preserve">In the past </w:delText>
        </w:r>
      </w:del>
      <w:ins w:id="24" w:author="T430" w:date="2018-03-13T19:08:00Z">
        <w:r w:rsidR="001B1BAC">
          <w:rPr>
            <w:sz w:val="24"/>
            <w:szCs w:val="24"/>
          </w:rPr>
          <w:t xml:space="preserve"> </w:t>
        </w:r>
      </w:ins>
      <w:r w:rsidRPr="001F4077">
        <w:rPr>
          <w:sz w:val="24"/>
          <w:szCs w:val="24"/>
        </w:rPr>
        <w:t>year,</w:t>
      </w:r>
      <w:ins w:id="25" w:author="T430" w:date="2018-03-13T19:08:00Z">
        <w:r w:rsidR="001B1BAC">
          <w:rPr>
            <w:sz w:val="24"/>
            <w:szCs w:val="24"/>
          </w:rPr>
          <w:t xml:space="preserve"> </w:t>
        </w:r>
      </w:ins>
      <w:r w:rsidRPr="001F4077">
        <w:rPr>
          <w:sz w:val="24"/>
          <w:szCs w:val="24"/>
        </w:rPr>
        <w:t xml:space="preserve">I </w:t>
      </w:r>
      <w:ins w:id="26" w:author="T430" w:date="2018-03-13T19:08:00Z">
        <w:r w:rsidR="001B1BAC">
          <w:rPr>
            <w:sz w:val="24"/>
            <w:szCs w:val="24"/>
          </w:rPr>
          <w:t>took part in</w:t>
        </w:r>
      </w:ins>
      <w:del w:id="27" w:author="T430" w:date="2018-03-13T19:08:00Z">
        <w:r w:rsidRPr="001F4077" w:rsidDel="001B1BAC">
          <w:rPr>
            <w:sz w:val="24"/>
            <w:szCs w:val="24"/>
          </w:rPr>
          <w:delText>have benn preparing for</w:delText>
        </w:r>
      </w:del>
      <w:r w:rsidRPr="001F4077">
        <w:rPr>
          <w:sz w:val="24"/>
          <w:szCs w:val="24"/>
        </w:rPr>
        <w:t xml:space="preserve"> the postgraduate examination</w:t>
      </w:r>
      <w:ins w:id="28" w:author="T430" w:date="2018-03-13T19:08:00Z">
        <w:r w:rsidR="001B1BAC">
          <w:rPr>
            <w:sz w:val="24"/>
            <w:szCs w:val="24"/>
          </w:rPr>
          <w:t xml:space="preserve">, </w:t>
        </w:r>
      </w:ins>
      <w:ins w:id="29" w:author="T430" w:date="2018-03-13T20:04:00Z">
        <w:r w:rsidR="00FD711E">
          <w:rPr>
            <w:sz w:val="24"/>
            <w:szCs w:val="24"/>
          </w:rPr>
          <w:t xml:space="preserve">and </w:t>
        </w:r>
      </w:ins>
      <w:ins w:id="30" w:author="T430" w:date="2018-03-13T19:08:00Z">
        <w:r w:rsidR="001B1BAC">
          <w:rPr>
            <w:sz w:val="24"/>
            <w:szCs w:val="24"/>
          </w:rPr>
          <w:t xml:space="preserve">got </w:t>
        </w:r>
      </w:ins>
      <w:ins w:id="31" w:author="T430" w:date="2018-03-13T19:09:00Z">
        <w:r w:rsidR="001B1BAC">
          <w:rPr>
            <w:sz w:val="24"/>
            <w:szCs w:val="24"/>
          </w:rPr>
          <w:t>331 points</w:t>
        </w:r>
      </w:ins>
      <w:r w:rsidRPr="001F4077">
        <w:rPr>
          <w:sz w:val="24"/>
          <w:szCs w:val="24"/>
        </w:rPr>
        <w:t>.</w:t>
      </w:r>
      <w:ins w:id="32" w:author="T430" w:date="2018-03-13T19:08:00Z">
        <w:r w:rsidR="001B1BAC">
          <w:rPr>
            <w:sz w:val="24"/>
            <w:szCs w:val="24"/>
          </w:rPr>
          <w:t xml:space="preserve"> </w:t>
        </w:r>
      </w:ins>
      <w:r w:rsidRPr="001F4077">
        <w:rPr>
          <w:sz w:val="24"/>
          <w:szCs w:val="24"/>
        </w:rPr>
        <w:t xml:space="preserve">Now </w:t>
      </w:r>
      <w:del w:id="33" w:author="T430" w:date="2018-03-13T19:10:00Z">
        <w:r w:rsidRPr="001F4077" w:rsidDel="001B1BAC">
          <w:rPr>
            <w:sz w:val="24"/>
            <w:szCs w:val="24"/>
          </w:rPr>
          <w:delText xml:space="preserve">all my hard has got a result since </w:delText>
        </w:r>
      </w:del>
      <w:r w:rsidRPr="001F4077">
        <w:rPr>
          <w:sz w:val="24"/>
          <w:szCs w:val="24"/>
        </w:rPr>
        <w:t>I</w:t>
      </w:r>
      <w:ins w:id="34" w:author="T430" w:date="2018-03-13T19:10:00Z">
        <w:r w:rsidR="001B1BAC">
          <w:rPr>
            <w:sz w:val="24"/>
            <w:szCs w:val="24"/>
          </w:rPr>
          <w:t xml:space="preserve"> am glad to </w:t>
        </w:r>
      </w:ins>
      <w:del w:id="35" w:author="T430" w:date="2018-03-13T19:10:00Z">
        <w:r w:rsidRPr="001F4077" w:rsidDel="001B1BAC">
          <w:rPr>
            <w:sz w:val="24"/>
            <w:szCs w:val="24"/>
          </w:rPr>
          <w:delText xml:space="preserve"> </w:delText>
        </w:r>
      </w:del>
      <w:r w:rsidRPr="001F4077">
        <w:rPr>
          <w:sz w:val="24"/>
          <w:szCs w:val="24"/>
        </w:rPr>
        <w:t>have a chance to be here</w:t>
      </w:r>
      <w:ins w:id="36" w:author="T430" w:date="2018-03-13T19:12:00Z">
        <w:r w:rsidR="001B1BAC">
          <w:rPr>
            <w:sz w:val="24"/>
            <w:szCs w:val="24"/>
          </w:rPr>
          <w:t>,</w:t>
        </w:r>
      </w:ins>
      <w:del w:id="37" w:author="T430" w:date="2018-03-13T19:12:00Z">
        <w:r w:rsidRPr="001F4077" w:rsidDel="001B1BAC">
          <w:rPr>
            <w:sz w:val="24"/>
            <w:szCs w:val="24"/>
          </w:rPr>
          <w:delText>.</w:delText>
        </w:r>
      </w:del>
      <w:ins w:id="38" w:author="T430" w:date="2018-03-13T19:09:00Z">
        <w:r w:rsidR="001B1BAC">
          <w:rPr>
            <w:sz w:val="24"/>
            <w:szCs w:val="24"/>
          </w:rPr>
          <w:t xml:space="preserve"> </w:t>
        </w:r>
      </w:ins>
      <w:ins w:id="39" w:author="T430" w:date="2018-03-13T19:12:00Z">
        <w:r w:rsidR="001B1BAC">
          <w:rPr>
            <w:sz w:val="24"/>
            <w:szCs w:val="24"/>
          </w:rPr>
          <w:t>although</w:t>
        </w:r>
      </w:ins>
      <w:del w:id="40" w:author="T430" w:date="2018-03-13T19:12:00Z">
        <w:r w:rsidRPr="001F4077" w:rsidDel="001B1BAC">
          <w:rPr>
            <w:sz w:val="24"/>
            <w:szCs w:val="24"/>
          </w:rPr>
          <w:delText>So</w:delText>
        </w:r>
      </w:del>
      <w:r w:rsidRPr="001F4077">
        <w:rPr>
          <w:sz w:val="24"/>
          <w:szCs w:val="24"/>
        </w:rPr>
        <w:t xml:space="preserve"> I </w:t>
      </w:r>
      <w:del w:id="41" w:author="T430" w:date="2018-03-13T19:12:00Z">
        <w:r w:rsidRPr="001F4077" w:rsidDel="001B1BAC">
          <w:rPr>
            <w:sz w:val="24"/>
            <w:szCs w:val="24"/>
          </w:rPr>
          <w:delText xml:space="preserve">just </w:delText>
        </w:r>
      </w:del>
      <w:r w:rsidRPr="001F4077">
        <w:rPr>
          <w:sz w:val="24"/>
          <w:szCs w:val="24"/>
        </w:rPr>
        <w:t xml:space="preserve">feel </w:t>
      </w:r>
      <w:ins w:id="42" w:author="T430" w:date="2018-03-13T19:12:00Z">
        <w:r w:rsidR="001B1BAC">
          <w:rPr>
            <w:sz w:val="24"/>
            <w:szCs w:val="24"/>
          </w:rPr>
          <w:t>some</w:t>
        </w:r>
      </w:ins>
      <w:del w:id="43" w:author="T430" w:date="2018-03-13T19:12:00Z">
        <w:r w:rsidRPr="001F4077" w:rsidDel="001B1BAC">
          <w:rPr>
            <w:sz w:val="24"/>
            <w:szCs w:val="24"/>
          </w:rPr>
          <w:delText>a litte bit</w:delText>
        </w:r>
      </w:del>
      <w:r w:rsidRPr="001F4077">
        <w:rPr>
          <w:sz w:val="24"/>
          <w:szCs w:val="24"/>
        </w:rPr>
        <w:t xml:space="preserve"> nervous</w:t>
      </w:r>
      <w:ins w:id="44" w:author="T430" w:date="2018-03-13T19:13:00Z">
        <w:r w:rsidR="001B1BAC">
          <w:rPr>
            <w:sz w:val="24"/>
            <w:szCs w:val="24"/>
          </w:rPr>
          <w:t xml:space="preserve"> now</w:t>
        </w:r>
      </w:ins>
      <w:ins w:id="45" w:author="T430" w:date="2018-03-13T19:12:00Z">
        <w:r w:rsidR="001B1BAC">
          <w:rPr>
            <w:sz w:val="24"/>
            <w:szCs w:val="24"/>
          </w:rPr>
          <w:t>,</w:t>
        </w:r>
      </w:ins>
      <w:del w:id="46" w:author="T430" w:date="2018-03-13T19:12:00Z">
        <w:r w:rsidRPr="001F4077" w:rsidDel="001B1BAC">
          <w:rPr>
            <w:sz w:val="24"/>
            <w:szCs w:val="24"/>
          </w:rPr>
          <w:delText>,</w:delText>
        </w:r>
      </w:del>
      <w:ins w:id="47" w:author="T430" w:date="2018-03-13T19:10:00Z">
        <w:r w:rsidR="001B1BAC">
          <w:rPr>
            <w:sz w:val="24"/>
            <w:szCs w:val="24"/>
          </w:rPr>
          <w:t xml:space="preserve"> </w:t>
        </w:r>
      </w:ins>
      <w:r w:rsidRPr="001F4077">
        <w:rPr>
          <w:sz w:val="24"/>
          <w:szCs w:val="24"/>
        </w:rPr>
        <w:t>because this is my first time to have such an interview.</w:t>
      </w:r>
    </w:p>
    <w:p w:rsidR="00ED6A69" w:rsidRPr="001F4077" w:rsidRDefault="00ED6A69" w:rsidP="001F4077">
      <w:pPr>
        <w:rPr>
          <w:sz w:val="24"/>
          <w:szCs w:val="24"/>
        </w:rPr>
      </w:pPr>
    </w:p>
    <w:p w:rsidR="00ED6A69" w:rsidRDefault="001F4077" w:rsidP="001F4077">
      <w:pPr>
        <w:rPr>
          <w:ins w:id="48" w:author="T430" w:date="2018-03-13T19:30:00Z"/>
          <w:sz w:val="24"/>
          <w:szCs w:val="24"/>
        </w:rPr>
      </w:pPr>
      <w:r w:rsidRPr="001F4077">
        <w:rPr>
          <w:sz w:val="24"/>
          <w:szCs w:val="24"/>
        </w:rPr>
        <w:t>During my undergraduate years,</w:t>
      </w:r>
      <w:ins w:id="49" w:author="T430" w:date="2018-03-13T19:13:00Z">
        <w:r w:rsidR="001B1BAC">
          <w:rPr>
            <w:sz w:val="24"/>
            <w:szCs w:val="24"/>
          </w:rPr>
          <w:t xml:space="preserve"> </w:t>
        </w:r>
      </w:ins>
      <w:r w:rsidRPr="001F4077">
        <w:rPr>
          <w:sz w:val="24"/>
          <w:szCs w:val="24"/>
        </w:rPr>
        <w:t xml:space="preserve">I </w:t>
      </w:r>
      <w:ins w:id="50" w:author="T430" w:date="2018-03-13T19:13:00Z">
        <w:r w:rsidR="00ED6A69">
          <w:rPr>
            <w:sz w:val="24"/>
            <w:szCs w:val="24"/>
          </w:rPr>
          <w:t xml:space="preserve">am </w:t>
        </w:r>
      </w:ins>
      <w:del w:id="51" w:author="T430" w:date="2018-03-13T19:13:00Z">
        <w:r w:rsidRPr="001F4077" w:rsidDel="00ED6A69">
          <w:rPr>
            <w:sz w:val="24"/>
            <w:szCs w:val="24"/>
          </w:rPr>
          <w:delText xml:space="preserve">developed a </w:delText>
        </w:r>
      </w:del>
      <w:del w:id="52" w:author="T430" w:date="2018-03-13T19:14:00Z">
        <w:r w:rsidRPr="001F4077" w:rsidDel="00ED6A69">
          <w:rPr>
            <w:sz w:val="24"/>
            <w:szCs w:val="24"/>
          </w:rPr>
          <w:delText xml:space="preserve">significant </w:delText>
        </w:r>
      </w:del>
      <w:r w:rsidRPr="001F4077">
        <w:rPr>
          <w:sz w:val="24"/>
          <w:szCs w:val="24"/>
        </w:rPr>
        <w:t>interest</w:t>
      </w:r>
      <w:ins w:id="53" w:author="T430" w:date="2018-03-13T19:14:00Z">
        <w:r w:rsidR="00ED6A69">
          <w:rPr>
            <w:sz w:val="24"/>
            <w:szCs w:val="24"/>
          </w:rPr>
          <w:t>ed</w:t>
        </w:r>
      </w:ins>
      <w:r w:rsidRPr="001F4077">
        <w:rPr>
          <w:sz w:val="24"/>
          <w:szCs w:val="24"/>
        </w:rPr>
        <w:t xml:space="preserve"> in computer science</w:t>
      </w:r>
      <w:ins w:id="54" w:author="T430" w:date="2018-03-13T19:18:00Z">
        <w:r w:rsidR="00ED6A69">
          <w:rPr>
            <w:sz w:val="24"/>
            <w:szCs w:val="24"/>
          </w:rPr>
          <w:t xml:space="preserve"> and majored </w:t>
        </w:r>
      </w:ins>
      <w:del w:id="55" w:author="T430" w:date="2018-03-13T19:18:00Z">
        <w:r w:rsidRPr="001F4077" w:rsidDel="00ED6A69">
          <w:rPr>
            <w:sz w:val="24"/>
            <w:szCs w:val="24"/>
          </w:rPr>
          <w:delText>,especially my major</w:delText>
        </w:r>
      </w:del>
      <w:ins w:id="56" w:author="T430" w:date="2018-03-13T19:18:00Z">
        <w:r w:rsidR="00ED6A69">
          <w:rPr>
            <w:sz w:val="24"/>
            <w:szCs w:val="24"/>
          </w:rPr>
          <w:t>in</w:t>
        </w:r>
      </w:ins>
      <w:ins w:id="57" w:author="T430" w:date="2018-03-13T19:14:00Z">
        <w:r w:rsidR="00ED6A69">
          <w:rPr>
            <w:sz w:val="24"/>
            <w:szCs w:val="24"/>
          </w:rPr>
          <w:t xml:space="preserve"> Softw</w:t>
        </w:r>
        <w:r w:rsidR="00ED6A69" w:rsidRPr="001F4077">
          <w:rPr>
            <w:sz w:val="24"/>
            <w:szCs w:val="24"/>
          </w:rPr>
          <w:t>are Eng</w:t>
        </w:r>
      </w:ins>
      <w:ins w:id="58" w:author="T430" w:date="2018-03-13T19:20:00Z">
        <w:r w:rsidR="00ED6A69">
          <w:rPr>
            <w:sz w:val="24"/>
            <w:szCs w:val="24"/>
          </w:rPr>
          <w:t>in</w:t>
        </w:r>
      </w:ins>
      <w:ins w:id="59" w:author="T430" w:date="2018-03-13T19:14:00Z">
        <w:r w:rsidR="00ED6A69" w:rsidRPr="001F4077">
          <w:rPr>
            <w:sz w:val="24"/>
            <w:szCs w:val="24"/>
          </w:rPr>
          <w:t>eering</w:t>
        </w:r>
      </w:ins>
      <w:r w:rsidRPr="001F4077">
        <w:rPr>
          <w:sz w:val="24"/>
          <w:szCs w:val="24"/>
        </w:rPr>
        <w:t>.</w:t>
      </w:r>
      <w:ins w:id="60" w:author="T430" w:date="2018-03-13T19:15:00Z">
        <w:r w:rsidR="00ED6A69">
          <w:rPr>
            <w:sz w:val="24"/>
            <w:szCs w:val="24"/>
          </w:rPr>
          <w:t xml:space="preserve"> </w:t>
        </w:r>
      </w:ins>
      <w:r w:rsidRPr="001F4077">
        <w:rPr>
          <w:sz w:val="24"/>
          <w:szCs w:val="24"/>
        </w:rPr>
        <w:t xml:space="preserve">Then I </w:t>
      </w:r>
      <w:ins w:id="61" w:author="T430" w:date="2018-03-13T20:05:00Z">
        <w:r w:rsidR="00B92E3C">
          <w:rPr>
            <w:sz w:val="24"/>
            <w:szCs w:val="24"/>
          </w:rPr>
          <w:t>studied</w:t>
        </w:r>
      </w:ins>
      <w:del w:id="62" w:author="T430" w:date="2018-03-13T20:05:00Z">
        <w:r w:rsidRPr="001F4077" w:rsidDel="00B92E3C">
          <w:rPr>
            <w:sz w:val="24"/>
            <w:szCs w:val="24"/>
          </w:rPr>
          <w:delText>took</w:delText>
        </w:r>
      </w:del>
      <w:r w:rsidRPr="001F4077">
        <w:rPr>
          <w:sz w:val="24"/>
          <w:szCs w:val="24"/>
        </w:rPr>
        <w:t xml:space="preserve"> </w:t>
      </w:r>
      <w:ins w:id="63" w:author="T430" w:date="2018-03-13T19:19:00Z">
        <w:r w:rsidR="00ED6A69">
          <w:rPr>
            <w:sz w:val="24"/>
            <w:szCs w:val="24"/>
          </w:rPr>
          <w:t xml:space="preserve">the </w:t>
        </w:r>
      </w:ins>
      <w:del w:id="64" w:author="T430" w:date="2018-03-13T19:19:00Z">
        <w:r w:rsidRPr="001F4077" w:rsidDel="00ED6A69">
          <w:rPr>
            <w:sz w:val="24"/>
            <w:szCs w:val="24"/>
          </w:rPr>
          <w:delText xml:space="preserve">several </w:delText>
        </w:r>
      </w:del>
      <w:del w:id="65" w:author="T430" w:date="2018-03-13T19:15:00Z">
        <w:r w:rsidRPr="001F4077" w:rsidDel="00ED6A69">
          <w:rPr>
            <w:sz w:val="24"/>
            <w:szCs w:val="24"/>
          </w:rPr>
          <w:delText xml:space="preserve"> </w:delText>
        </w:r>
      </w:del>
      <w:r w:rsidRPr="001F4077">
        <w:rPr>
          <w:sz w:val="24"/>
          <w:szCs w:val="24"/>
        </w:rPr>
        <w:t xml:space="preserve">courses </w:t>
      </w:r>
      <w:del w:id="66" w:author="T430" w:date="2018-03-13T19:19:00Z">
        <w:r w:rsidRPr="001F4077" w:rsidDel="00ED6A69">
          <w:rPr>
            <w:sz w:val="24"/>
            <w:szCs w:val="24"/>
          </w:rPr>
          <w:delText xml:space="preserve">on this major and read some literature in this field,like </w:delText>
        </w:r>
      </w:del>
      <w:ins w:id="67" w:author="T430" w:date="2018-03-13T19:19:00Z">
        <w:r w:rsidR="00ED6A69">
          <w:rPr>
            <w:sz w:val="24"/>
            <w:szCs w:val="24"/>
          </w:rPr>
          <w:t xml:space="preserve">of </w:t>
        </w:r>
      </w:ins>
      <w:r w:rsidRPr="001F4077">
        <w:rPr>
          <w:sz w:val="24"/>
          <w:szCs w:val="24"/>
        </w:rPr>
        <w:t>“Java”</w:t>
      </w:r>
      <w:ins w:id="68" w:author="T430" w:date="2018-03-13T19:19:00Z">
        <w:r w:rsidR="00ED6A69">
          <w:rPr>
            <w:sz w:val="24"/>
            <w:szCs w:val="24"/>
          </w:rPr>
          <w:t xml:space="preserve"> and</w:t>
        </w:r>
      </w:ins>
      <w:del w:id="69" w:author="T430" w:date="2018-03-13T19:19:00Z">
        <w:r w:rsidRPr="001F4077" w:rsidDel="00ED6A69">
          <w:rPr>
            <w:sz w:val="24"/>
            <w:szCs w:val="24"/>
          </w:rPr>
          <w:delText>,</w:delText>
        </w:r>
      </w:del>
      <w:ins w:id="70" w:author="T430" w:date="2018-03-13T19:16:00Z">
        <w:r w:rsidR="00ED6A69">
          <w:rPr>
            <w:sz w:val="24"/>
            <w:szCs w:val="24"/>
          </w:rPr>
          <w:t xml:space="preserve"> </w:t>
        </w:r>
      </w:ins>
      <w:r w:rsidRPr="001F4077">
        <w:rPr>
          <w:sz w:val="24"/>
          <w:szCs w:val="24"/>
        </w:rPr>
        <w:t>”Database”</w:t>
      </w:r>
      <w:ins w:id="71" w:author="T430" w:date="2018-03-13T19:19:00Z">
        <w:r w:rsidR="00ED6A69">
          <w:rPr>
            <w:sz w:val="24"/>
            <w:szCs w:val="24"/>
          </w:rPr>
          <w:t>, and read some related papers</w:t>
        </w:r>
      </w:ins>
      <w:r w:rsidRPr="001F4077">
        <w:rPr>
          <w:sz w:val="24"/>
          <w:szCs w:val="24"/>
        </w:rPr>
        <w:t>.</w:t>
      </w:r>
      <w:ins w:id="72" w:author="T430" w:date="2018-03-13T19:16:00Z">
        <w:r w:rsidR="00ED6A69">
          <w:rPr>
            <w:sz w:val="24"/>
            <w:szCs w:val="24"/>
          </w:rPr>
          <w:t xml:space="preserve"> </w:t>
        </w:r>
      </w:ins>
      <w:ins w:id="73" w:author="T430" w:date="2018-03-13T19:23:00Z">
        <w:r w:rsidR="00ED6A69">
          <w:rPr>
            <w:sz w:val="24"/>
            <w:szCs w:val="24"/>
          </w:rPr>
          <w:t>Each</w:t>
        </w:r>
        <w:r w:rsidR="00ED6A69" w:rsidRPr="001F4077">
          <w:rPr>
            <w:sz w:val="24"/>
            <w:szCs w:val="24"/>
          </w:rPr>
          <w:t xml:space="preserve"> year</w:t>
        </w:r>
        <w:r w:rsidR="00ED6A69" w:rsidRPr="001F4077">
          <w:rPr>
            <w:sz w:val="24"/>
            <w:szCs w:val="24"/>
          </w:rPr>
          <w:t xml:space="preserve"> </w:t>
        </w:r>
        <w:r w:rsidR="00295187">
          <w:rPr>
            <w:sz w:val="24"/>
            <w:szCs w:val="24"/>
          </w:rPr>
          <w:t>I got the</w:t>
        </w:r>
        <w:r w:rsidR="00ED6A69" w:rsidRPr="001F4077">
          <w:rPr>
            <w:sz w:val="24"/>
            <w:szCs w:val="24"/>
          </w:rPr>
          <w:t xml:space="preserve"> first scholarship.</w:t>
        </w:r>
      </w:ins>
      <w:ins w:id="74" w:author="T430" w:date="2018-03-13T19:24:00Z">
        <w:r w:rsidR="00295187">
          <w:rPr>
            <w:sz w:val="24"/>
            <w:szCs w:val="24"/>
          </w:rPr>
          <w:t xml:space="preserve"> Besides, I took part in the research project of my teacher and </w:t>
        </w:r>
      </w:ins>
      <w:ins w:id="75" w:author="T430" w:date="2018-03-13T19:28:00Z">
        <w:r w:rsidR="00295187">
          <w:rPr>
            <w:sz w:val="24"/>
            <w:szCs w:val="24"/>
          </w:rPr>
          <w:t>n</w:t>
        </w:r>
        <w:r w:rsidR="00295187" w:rsidRPr="00295187">
          <w:rPr>
            <w:sz w:val="24"/>
            <w:szCs w:val="24"/>
          </w:rPr>
          <w:t xml:space="preserve">ational information security competition </w:t>
        </w:r>
        <w:r w:rsidR="00295187">
          <w:rPr>
            <w:sz w:val="24"/>
            <w:szCs w:val="24"/>
          </w:rPr>
          <w:t xml:space="preserve">for </w:t>
        </w:r>
        <w:r w:rsidR="00295187" w:rsidRPr="00295187">
          <w:rPr>
            <w:sz w:val="24"/>
            <w:szCs w:val="24"/>
          </w:rPr>
          <w:t>college</w:t>
        </w:r>
        <w:r w:rsidR="00295187">
          <w:rPr>
            <w:sz w:val="24"/>
            <w:szCs w:val="24"/>
          </w:rPr>
          <w:t xml:space="preserve"> </w:t>
        </w:r>
        <w:r w:rsidR="00295187" w:rsidRPr="00295187">
          <w:rPr>
            <w:sz w:val="24"/>
            <w:szCs w:val="24"/>
          </w:rPr>
          <w:t>students</w:t>
        </w:r>
        <w:r w:rsidR="00295187">
          <w:rPr>
            <w:sz w:val="24"/>
            <w:szCs w:val="24"/>
          </w:rPr>
          <w:t xml:space="preserve">, which improve my </w:t>
        </w:r>
      </w:ins>
      <w:ins w:id="76" w:author="T430" w:date="2018-03-13T19:30:00Z">
        <w:r w:rsidR="00295187" w:rsidRPr="00295187">
          <w:rPr>
            <w:sz w:val="24"/>
            <w:szCs w:val="24"/>
          </w:rPr>
          <w:t>professional ability</w:t>
        </w:r>
        <w:r w:rsidR="00295187">
          <w:rPr>
            <w:sz w:val="24"/>
            <w:szCs w:val="24"/>
          </w:rPr>
          <w:t>, especially in the aspects of information security and software programming.</w:t>
        </w:r>
      </w:ins>
    </w:p>
    <w:p w:rsidR="00936150" w:rsidRDefault="00936150" w:rsidP="005F1468">
      <w:pPr>
        <w:rPr>
          <w:ins w:id="77" w:author="T430" w:date="2018-03-13T20:00:00Z"/>
          <w:sz w:val="24"/>
          <w:szCs w:val="24"/>
        </w:rPr>
        <w:pPrChange w:id="78" w:author="T430" w:date="2018-03-13T19:55:00Z">
          <w:pPr/>
        </w:pPrChange>
      </w:pPr>
    </w:p>
    <w:p w:rsidR="001F4077" w:rsidRPr="001F4077" w:rsidDel="00295187" w:rsidRDefault="00295187" w:rsidP="001F4077">
      <w:pPr>
        <w:rPr>
          <w:del w:id="79" w:author="T430" w:date="2018-03-13T19:32:00Z"/>
          <w:sz w:val="24"/>
          <w:szCs w:val="24"/>
        </w:rPr>
      </w:pPr>
      <w:ins w:id="80" w:author="T430" w:date="2018-03-13T19:34:00Z">
        <w:r>
          <w:rPr>
            <w:sz w:val="24"/>
            <w:szCs w:val="24"/>
          </w:rPr>
          <w:t>R</w:t>
        </w:r>
        <w:r w:rsidRPr="00295187">
          <w:rPr>
            <w:sz w:val="24"/>
            <w:szCs w:val="24"/>
          </w:rPr>
          <w:t>ecently</w:t>
        </w:r>
      </w:ins>
      <w:del w:id="81" w:author="T430" w:date="2018-03-13T19:32:00Z">
        <w:r w:rsidR="001F4077" w:rsidRPr="001F4077" w:rsidDel="00295187">
          <w:rPr>
            <w:sz w:val="24"/>
            <w:szCs w:val="24"/>
          </w:rPr>
          <w:delText>I got to know how to finish a simple project.It is a kind of ability to put thery into practice.</w:delText>
        </w:r>
      </w:del>
      <w:del w:id="82" w:author="T430" w:date="2018-03-13T19:23:00Z">
        <w:r w:rsidR="001F4077" w:rsidRPr="001F4077" w:rsidDel="00ED6A69">
          <w:rPr>
            <w:sz w:val="24"/>
            <w:szCs w:val="24"/>
          </w:rPr>
          <w:delText>So I could get a first scholarship every year.</w:delText>
        </w:r>
      </w:del>
      <w:del w:id="83" w:author="T430" w:date="2018-03-13T19:32:00Z">
        <w:r w:rsidR="001F4077" w:rsidRPr="001F4077" w:rsidDel="00295187">
          <w:rPr>
            <w:sz w:val="24"/>
            <w:szCs w:val="24"/>
          </w:rPr>
          <w:delText>Besides ,I also can organize activities in the Youth Volunteers Association.</w:delText>
        </w:r>
      </w:del>
    </w:p>
    <w:p w:rsidR="001F4077" w:rsidRPr="001F4077" w:rsidDel="00295187" w:rsidRDefault="001F4077" w:rsidP="001F4077">
      <w:pPr>
        <w:rPr>
          <w:del w:id="84" w:author="T430" w:date="2018-03-13T19:32:00Z"/>
          <w:sz w:val="24"/>
          <w:szCs w:val="24"/>
        </w:rPr>
      </w:pPr>
    </w:p>
    <w:p w:rsidR="003C6C42" w:rsidRDefault="001F4077" w:rsidP="005F1468">
      <w:pPr>
        <w:rPr>
          <w:ins w:id="85" w:author="T430" w:date="2018-03-13T20:00:00Z"/>
          <w:sz w:val="24"/>
          <w:szCs w:val="24"/>
        </w:rPr>
        <w:pPrChange w:id="86" w:author="T430" w:date="2018-03-13T19:55:00Z">
          <w:pPr/>
        </w:pPrChange>
      </w:pPr>
      <w:del w:id="87" w:author="T430" w:date="2018-03-13T19:34:00Z">
        <w:r w:rsidRPr="001F4077" w:rsidDel="00295187">
          <w:rPr>
            <w:sz w:val="24"/>
            <w:szCs w:val="24"/>
          </w:rPr>
          <w:delText>Meanwhile</w:delText>
        </w:r>
      </w:del>
      <w:r w:rsidRPr="001F4077">
        <w:rPr>
          <w:sz w:val="24"/>
          <w:szCs w:val="24"/>
        </w:rPr>
        <w:t>,</w:t>
      </w:r>
      <w:ins w:id="88" w:author="T430" w:date="2018-03-13T19:34:00Z">
        <w:r w:rsidR="00295187">
          <w:rPr>
            <w:sz w:val="24"/>
            <w:szCs w:val="24"/>
          </w:rPr>
          <w:t xml:space="preserve"> </w:t>
        </w:r>
      </w:ins>
      <w:r w:rsidRPr="001F4077">
        <w:rPr>
          <w:sz w:val="24"/>
          <w:szCs w:val="24"/>
        </w:rPr>
        <w:t>I</w:t>
      </w:r>
      <w:ins w:id="89" w:author="T430" w:date="2018-03-13T19:34:00Z">
        <w:r w:rsidR="00417D04">
          <w:rPr>
            <w:sz w:val="24"/>
            <w:szCs w:val="24"/>
          </w:rPr>
          <w:t xml:space="preserve"> focus on the</w:t>
        </w:r>
      </w:ins>
      <w:ins w:id="90" w:author="T430" w:date="2018-03-13T19:37:00Z">
        <w:r w:rsidR="00417D04">
          <w:rPr>
            <w:sz w:val="24"/>
            <w:szCs w:val="24"/>
          </w:rPr>
          <w:t xml:space="preserve"> new</w:t>
        </w:r>
      </w:ins>
      <w:ins w:id="91" w:author="T430" w:date="2018-03-13T19:34:00Z">
        <w:r w:rsidR="00417D04">
          <w:rPr>
            <w:sz w:val="24"/>
            <w:szCs w:val="24"/>
          </w:rPr>
          <w:t xml:space="preserve"> technologies such as b</w:t>
        </w:r>
        <w:r w:rsidR="00417D04" w:rsidRPr="001F4077">
          <w:rPr>
            <w:sz w:val="24"/>
            <w:szCs w:val="24"/>
          </w:rPr>
          <w:t>lock</w:t>
        </w:r>
      </w:ins>
      <w:ins w:id="92" w:author="T430" w:date="2018-03-13T19:35:00Z">
        <w:r w:rsidR="00417D04">
          <w:rPr>
            <w:sz w:val="24"/>
            <w:szCs w:val="24"/>
          </w:rPr>
          <w:t xml:space="preserve"> </w:t>
        </w:r>
      </w:ins>
      <w:ins w:id="93" w:author="T430" w:date="2018-03-13T19:34:00Z">
        <w:r w:rsidR="00417D04" w:rsidRPr="001F4077">
          <w:rPr>
            <w:sz w:val="24"/>
            <w:szCs w:val="24"/>
          </w:rPr>
          <w:t>chain</w:t>
        </w:r>
        <w:r w:rsidR="00417D04">
          <w:rPr>
            <w:sz w:val="24"/>
            <w:szCs w:val="24"/>
          </w:rPr>
          <w:t>, and</w:t>
        </w:r>
      </w:ins>
      <w:ins w:id="94" w:author="T430" w:date="2018-03-13T19:42:00Z">
        <w:r w:rsidR="00417D04">
          <w:rPr>
            <w:sz w:val="24"/>
            <w:szCs w:val="24"/>
          </w:rPr>
          <w:t xml:space="preserve"> read</w:t>
        </w:r>
      </w:ins>
      <w:ins w:id="95" w:author="T430" w:date="2018-03-13T19:34:00Z">
        <w:r w:rsidR="00417D04">
          <w:rPr>
            <w:sz w:val="24"/>
            <w:szCs w:val="24"/>
          </w:rPr>
          <w:t xml:space="preserve"> </w:t>
        </w:r>
      </w:ins>
      <w:del w:id="96" w:author="T430" w:date="2018-03-13T19:35:00Z">
        <w:r w:rsidRPr="001F4077" w:rsidDel="00417D04">
          <w:rPr>
            <w:sz w:val="24"/>
            <w:szCs w:val="24"/>
          </w:rPr>
          <w:delText xml:space="preserve"> also like browsing through </w:delText>
        </w:r>
      </w:del>
      <w:r w:rsidRPr="001F4077">
        <w:rPr>
          <w:sz w:val="24"/>
          <w:szCs w:val="24"/>
        </w:rPr>
        <w:t xml:space="preserve">some </w:t>
      </w:r>
      <w:del w:id="97" w:author="T430" w:date="2018-03-13T19:36:00Z">
        <w:r w:rsidRPr="001F4077" w:rsidDel="00417D04">
          <w:rPr>
            <w:sz w:val="24"/>
            <w:szCs w:val="24"/>
          </w:rPr>
          <w:delText xml:space="preserve">journals </w:delText>
        </w:r>
      </w:del>
      <w:ins w:id="98" w:author="T430" w:date="2018-03-13T19:36:00Z">
        <w:r w:rsidR="00417D04">
          <w:rPr>
            <w:sz w:val="24"/>
            <w:szCs w:val="24"/>
          </w:rPr>
          <w:t xml:space="preserve">papers of </w:t>
        </w:r>
        <w:r w:rsidR="00417D04" w:rsidRPr="00936150">
          <w:rPr>
            <w:color w:val="FF0000"/>
            <w:sz w:val="24"/>
            <w:szCs w:val="24"/>
            <w:rPrChange w:id="99" w:author="T430" w:date="2018-03-13T20:00:00Z">
              <w:rPr>
                <w:sz w:val="24"/>
                <w:szCs w:val="24"/>
              </w:rPr>
            </w:rPrChange>
          </w:rPr>
          <w:t>XXX</w:t>
        </w:r>
        <w:r w:rsidR="00417D04">
          <w:rPr>
            <w:sz w:val="24"/>
            <w:szCs w:val="24"/>
          </w:rPr>
          <w:t xml:space="preserve"> (from </w:t>
        </w:r>
      </w:ins>
      <w:ins w:id="100" w:author="T430" w:date="2018-03-13T20:00:00Z">
        <w:r w:rsidR="00936150">
          <w:rPr>
            <w:color w:val="FF0000"/>
            <w:sz w:val="24"/>
            <w:szCs w:val="24"/>
          </w:rPr>
          <w:t>YYY</w:t>
        </w:r>
      </w:ins>
      <w:ins w:id="101" w:author="T430" w:date="2018-03-13T19:36:00Z">
        <w:r w:rsidR="00417D04">
          <w:rPr>
            <w:sz w:val="24"/>
            <w:szCs w:val="24"/>
          </w:rPr>
          <w:t xml:space="preserve"> labs)</w:t>
        </w:r>
      </w:ins>
      <w:del w:id="102" w:author="T430" w:date="2018-03-13T19:37:00Z">
        <w:r w:rsidRPr="001F4077" w:rsidDel="00417D04">
          <w:rPr>
            <w:sz w:val="24"/>
            <w:szCs w:val="24"/>
          </w:rPr>
          <w:delText>in Blockchain when I am free, so</w:delText>
        </w:r>
      </w:del>
      <w:ins w:id="103" w:author="T430" w:date="2018-03-13T19:37:00Z">
        <w:r w:rsidR="00417D04">
          <w:rPr>
            <w:sz w:val="24"/>
            <w:szCs w:val="24"/>
          </w:rPr>
          <w:t>.</w:t>
        </w:r>
      </w:ins>
      <w:r w:rsidRPr="001F4077">
        <w:rPr>
          <w:sz w:val="24"/>
          <w:szCs w:val="24"/>
        </w:rPr>
        <w:t xml:space="preserve"> </w:t>
      </w:r>
      <w:ins w:id="104" w:author="T430" w:date="2018-03-13T19:42:00Z">
        <w:r w:rsidR="00417D04">
          <w:rPr>
            <w:sz w:val="24"/>
            <w:szCs w:val="24"/>
          </w:rPr>
          <w:t xml:space="preserve">In order to research these new </w:t>
        </w:r>
        <w:bookmarkStart w:id="105" w:name="_GoBack"/>
        <w:bookmarkEnd w:id="105"/>
        <w:r w:rsidR="00417D04">
          <w:rPr>
            <w:sz w:val="24"/>
            <w:szCs w:val="24"/>
          </w:rPr>
          <w:t>technologies</w:t>
        </w:r>
      </w:ins>
      <w:ins w:id="106" w:author="T430" w:date="2018-03-13T19:43:00Z">
        <w:r w:rsidR="00417D04">
          <w:rPr>
            <w:sz w:val="24"/>
            <w:szCs w:val="24"/>
          </w:rPr>
          <w:t xml:space="preserve"> </w:t>
        </w:r>
      </w:ins>
      <w:ins w:id="107" w:author="T430" w:date="2018-03-13T19:44:00Z">
        <w:r w:rsidR="00C717E8">
          <w:rPr>
            <w:sz w:val="24"/>
            <w:szCs w:val="24"/>
          </w:rPr>
          <w:t>better</w:t>
        </w:r>
        <w:r w:rsidR="00417D04">
          <w:rPr>
            <w:sz w:val="24"/>
            <w:szCs w:val="24"/>
          </w:rPr>
          <w:t xml:space="preserve">, </w:t>
        </w:r>
      </w:ins>
      <w:ins w:id="108" w:author="T430" w:date="2018-03-13T19:46:00Z">
        <w:r w:rsidR="00C717E8">
          <w:rPr>
            <w:sz w:val="24"/>
            <w:szCs w:val="24"/>
          </w:rPr>
          <w:t>I hope</w:t>
        </w:r>
      </w:ins>
      <w:ins w:id="109" w:author="T430" w:date="2018-03-13T19:47:00Z">
        <w:r w:rsidR="00C717E8">
          <w:rPr>
            <w:sz w:val="24"/>
            <w:szCs w:val="24"/>
          </w:rPr>
          <w:t xml:space="preserve"> to take part in the master ed</w:t>
        </w:r>
      </w:ins>
      <w:ins w:id="110" w:author="T430" w:date="2018-03-13T19:55:00Z">
        <w:r w:rsidR="00C717E8">
          <w:rPr>
            <w:sz w:val="24"/>
            <w:szCs w:val="24"/>
          </w:rPr>
          <w:t>ucation</w:t>
        </w:r>
      </w:ins>
      <w:ins w:id="111" w:author="T430" w:date="2018-03-13T19:47:00Z">
        <w:r w:rsidR="00C717E8">
          <w:rPr>
            <w:sz w:val="24"/>
            <w:szCs w:val="24"/>
          </w:rPr>
          <w:t xml:space="preserve"> in </w:t>
        </w:r>
      </w:ins>
      <w:ins w:id="112" w:author="T430" w:date="2018-03-13T19:48:00Z">
        <w:r w:rsidR="00C717E8">
          <w:rPr>
            <w:sz w:val="24"/>
            <w:szCs w:val="24"/>
          </w:rPr>
          <w:t>Fudan University</w:t>
        </w:r>
      </w:ins>
      <w:ins w:id="113" w:author="T430" w:date="2018-03-13T19:42:00Z">
        <w:r w:rsidR="00417D04">
          <w:rPr>
            <w:sz w:val="24"/>
            <w:szCs w:val="24"/>
          </w:rPr>
          <w:t>.</w:t>
        </w:r>
      </w:ins>
      <w:del w:id="114" w:author="T430" w:date="2018-03-13T19:55:00Z">
        <w:r w:rsidRPr="001F4077" w:rsidDel="005F1468">
          <w:rPr>
            <w:sz w:val="24"/>
            <w:szCs w:val="24"/>
          </w:rPr>
          <w:delText>I can keep an eye on the lastest news and findings in my area.My passion in computer science is the reason why I would like to pursue my further study in this field.</w:delText>
        </w:r>
      </w:del>
      <w:ins w:id="115" w:author="T430" w:date="2018-03-13T19:40:00Z">
        <w:r w:rsidR="00417D04">
          <w:rPr>
            <w:sz w:val="24"/>
            <w:szCs w:val="24"/>
          </w:rPr>
          <w:t xml:space="preserve"> </w:t>
        </w:r>
      </w:ins>
      <w:del w:id="116" w:author="T430" w:date="2018-03-13T19:58:00Z">
        <w:r w:rsidRPr="001F4077" w:rsidDel="005F1468">
          <w:rPr>
            <w:sz w:val="24"/>
            <w:szCs w:val="24"/>
          </w:rPr>
          <w:delText xml:space="preserve">Owing to </w:delText>
        </w:r>
      </w:del>
      <w:ins w:id="117" w:author="T430" w:date="2018-03-13T19:58:00Z">
        <w:r w:rsidR="005F1468">
          <w:rPr>
            <w:sz w:val="24"/>
            <w:szCs w:val="24"/>
          </w:rPr>
          <w:t xml:space="preserve">Through </w:t>
        </w:r>
      </w:ins>
      <w:r w:rsidRPr="001F4077">
        <w:rPr>
          <w:sz w:val="24"/>
          <w:szCs w:val="24"/>
        </w:rPr>
        <w:t>my diligence and persistence</w:t>
      </w:r>
      <w:ins w:id="118" w:author="T430" w:date="2018-03-13T19:58:00Z">
        <w:r w:rsidR="005F1468">
          <w:rPr>
            <w:sz w:val="24"/>
            <w:szCs w:val="24"/>
          </w:rPr>
          <w:t>,</w:t>
        </w:r>
      </w:ins>
      <w:del w:id="119" w:author="T430" w:date="2018-03-13T19:58:00Z">
        <w:r w:rsidRPr="001F4077" w:rsidDel="005F1468">
          <w:rPr>
            <w:sz w:val="24"/>
            <w:szCs w:val="24"/>
          </w:rPr>
          <w:delText>.</w:delText>
        </w:r>
      </w:del>
      <w:ins w:id="120" w:author="T430" w:date="2018-03-13T19:40:00Z">
        <w:r w:rsidR="00417D04">
          <w:rPr>
            <w:sz w:val="24"/>
            <w:szCs w:val="24"/>
          </w:rPr>
          <w:t xml:space="preserve"> </w:t>
        </w:r>
      </w:ins>
      <w:r w:rsidRPr="001F4077">
        <w:rPr>
          <w:sz w:val="24"/>
          <w:szCs w:val="24"/>
        </w:rPr>
        <w:t xml:space="preserve">I </w:t>
      </w:r>
      <w:del w:id="121" w:author="T430" w:date="2018-03-13T19:56:00Z">
        <w:r w:rsidRPr="001F4077" w:rsidDel="005F1468">
          <w:rPr>
            <w:sz w:val="24"/>
            <w:szCs w:val="24"/>
          </w:rPr>
          <w:delText xml:space="preserve">could concentrate on my study and I </w:delText>
        </w:r>
      </w:del>
      <w:r w:rsidRPr="001F4077">
        <w:rPr>
          <w:sz w:val="24"/>
          <w:szCs w:val="24"/>
        </w:rPr>
        <w:t xml:space="preserve">believe </w:t>
      </w:r>
      <w:del w:id="122" w:author="T430" w:date="2018-03-13T19:56:00Z">
        <w:r w:rsidRPr="001F4077" w:rsidDel="005F1468">
          <w:rPr>
            <w:sz w:val="24"/>
            <w:szCs w:val="24"/>
          </w:rPr>
          <w:delText xml:space="preserve">that </w:delText>
        </w:r>
      </w:del>
      <w:r w:rsidRPr="001F4077">
        <w:rPr>
          <w:sz w:val="24"/>
          <w:szCs w:val="24"/>
        </w:rPr>
        <w:t xml:space="preserve">I could </w:t>
      </w:r>
      <w:del w:id="123" w:author="T430" w:date="2018-03-13T19:57:00Z">
        <w:r w:rsidRPr="001F4077" w:rsidDel="005F1468">
          <w:rPr>
            <w:sz w:val="24"/>
            <w:szCs w:val="24"/>
          </w:rPr>
          <w:delText>eventually succeed</w:delText>
        </w:r>
      </w:del>
      <w:ins w:id="124" w:author="T430" w:date="2018-03-13T19:57:00Z">
        <w:r w:rsidR="00FD711E">
          <w:rPr>
            <w:sz w:val="24"/>
            <w:szCs w:val="24"/>
          </w:rPr>
          <w:t xml:space="preserve">do </w:t>
        </w:r>
      </w:ins>
      <w:ins w:id="125" w:author="T430" w:date="2018-03-13T20:04:00Z">
        <w:r w:rsidR="00FD711E">
          <w:rPr>
            <w:sz w:val="24"/>
            <w:szCs w:val="24"/>
          </w:rPr>
          <w:t>the</w:t>
        </w:r>
      </w:ins>
      <w:ins w:id="126" w:author="T430" w:date="2018-03-13T19:57:00Z">
        <w:r w:rsidR="005F1468">
          <w:rPr>
            <w:sz w:val="24"/>
            <w:szCs w:val="24"/>
          </w:rPr>
          <w:t xml:space="preserve"> best</w:t>
        </w:r>
      </w:ins>
      <w:ins w:id="127" w:author="T430" w:date="2018-03-13T19:58:00Z">
        <w:r w:rsidR="005F1468">
          <w:rPr>
            <w:sz w:val="24"/>
            <w:szCs w:val="24"/>
          </w:rPr>
          <w:t xml:space="preserve"> in the </w:t>
        </w:r>
      </w:ins>
      <w:ins w:id="128" w:author="T430" w:date="2018-03-13T20:03:00Z">
        <w:r w:rsidR="00FD711E" w:rsidRPr="00FD711E">
          <w:rPr>
            <w:sz w:val="24"/>
            <w:szCs w:val="24"/>
          </w:rPr>
          <w:t>postgraduate</w:t>
        </w:r>
      </w:ins>
      <w:ins w:id="129" w:author="T430" w:date="2018-03-13T19:58:00Z">
        <w:r w:rsidR="005F1468">
          <w:rPr>
            <w:sz w:val="24"/>
            <w:szCs w:val="24"/>
          </w:rPr>
          <w:t xml:space="preserve"> study</w:t>
        </w:r>
      </w:ins>
      <w:r w:rsidRPr="001F4077">
        <w:rPr>
          <w:sz w:val="24"/>
          <w:szCs w:val="24"/>
        </w:rPr>
        <w:t>.</w:t>
      </w:r>
      <w:ins w:id="130" w:author="T430" w:date="2018-03-13T19:58:00Z">
        <w:r w:rsidR="005F1468">
          <w:rPr>
            <w:sz w:val="24"/>
            <w:szCs w:val="24"/>
          </w:rPr>
          <w:t xml:space="preserve"> If </w:t>
        </w:r>
      </w:ins>
      <w:ins w:id="131" w:author="T430" w:date="2018-03-13T19:59:00Z">
        <w:r w:rsidR="005F1468">
          <w:rPr>
            <w:sz w:val="24"/>
            <w:szCs w:val="24"/>
          </w:rPr>
          <w:t>I</w:t>
        </w:r>
      </w:ins>
      <w:ins w:id="132" w:author="T430" w:date="2018-03-13T19:58:00Z">
        <w:r w:rsidR="005F1468">
          <w:rPr>
            <w:sz w:val="24"/>
            <w:szCs w:val="24"/>
          </w:rPr>
          <w:t xml:space="preserve"> got the chance.</w:t>
        </w:r>
      </w:ins>
      <w:ins w:id="133" w:author="T430" w:date="2018-03-13T19:59:00Z">
        <w:r w:rsidR="00936150">
          <w:rPr>
            <w:sz w:val="24"/>
            <w:szCs w:val="24"/>
          </w:rPr>
          <w:t xml:space="preserve"> Thanks.</w:t>
        </w:r>
      </w:ins>
    </w:p>
    <w:p w:rsidR="00936150" w:rsidRDefault="00936150" w:rsidP="005F1468">
      <w:pPr>
        <w:rPr>
          <w:ins w:id="134" w:author="T430" w:date="2018-03-13T20:00:00Z"/>
          <w:sz w:val="24"/>
          <w:szCs w:val="24"/>
        </w:rPr>
        <w:pPrChange w:id="135" w:author="T430" w:date="2018-03-13T19:55:00Z">
          <w:pPr/>
        </w:pPrChange>
      </w:pPr>
    </w:p>
    <w:p w:rsidR="00936150" w:rsidRPr="00936150" w:rsidRDefault="00936150" w:rsidP="005F1468">
      <w:pPr>
        <w:rPr>
          <w:rFonts w:hint="eastAsia"/>
          <w:color w:val="FF0000"/>
          <w:sz w:val="24"/>
          <w:szCs w:val="24"/>
          <w:rPrChange w:id="136" w:author="T430" w:date="2018-03-13T20:02:00Z">
            <w:rPr>
              <w:rFonts w:hint="eastAsia"/>
              <w:sz w:val="24"/>
              <w:szCs w:val="24"/>
            </w:rPr>
          </w:rPrChange>
        </w:rPr>
        <w:pPrChange w:id="137" w:author="T430" w:date="2018-03-13T19:55:00Z">
          <w:pPr/>
        </w:pPrChange>
      </w:pPr>
      <w:ins w:id="138" w:author="T430" w:date="2018-03-13T20:00:00Z">
        <w:r w:rsidRPr="00936150">
          <w:rPr>
            <w:rFonts w:hint="eastAsia"/>
            <w:color w:val="FF0000"/>
            <w:sz w:val="24"/>
            <w:szCs w:val="24"/>
            <w:rPrChange w:id="139" w:author="T430" w:date="2018-03-13T20:02:00Z">
              <w:rPr>
                <w:rFonts w:hint="eastAsia"/>
                <w:sz w:val="24"/>
                <w:szCs w:val="24"/>
              </w:rPr>
            </w:rPrChange>
          </w:rPr>
          <w:t>注：</w:t>
        </w:r>
        <w:r w:rsidRPr="00936150">
          <w:rPr>
            <w:color w:val="FF0000"/>
            <w:sz w:val="24"/>
            <w:szCs w:val="24"/>
            <w:rPrChange w:id="140" w:author="T430" w:date="2018-03-13T20:02:00Z">
              <w:rPr>
                <w:sz w:val="24"/>
                <w:szCs w:val="24"/>
              </w:rPr>
            </w:rPrChange>
          </w:rPr>
          <w:t>XXX</w:t>
        </w:r>
        <w:r w:rsidRPr="00936150">
          <w:rPr>
            <w:color w:val="FF0000"/>
            <w:sz w:val="24"/>
            <w:szCs w:val="24"/>
            <w:rPrChange w:id="141" w:author="T430" w:date="2018-03-13T20:02:00Z">
              <w:rPr>
                <w:sz w:val="24"/>
                <w:szCs w:val="24"/>
              </w:rPr>
            </w:rPrChange>
          </w:rPr>
          <w:t>为一些</w:t>
        </w:r>
      </w:ins>
      <w:ins w:id="142" w:author="T430" w:date="2018-03-13T20:01:00Z">
        <w:r w:rsidRPr="00936150">
          <w:rPr>
            <w:rFonts w:hint="eastAsia"/>
            <w:color w:val="FF0000"/>
            <w:sz w:val="24"/>
            <w:szCs w:val="24"/>
            <w:rPrChange w:id="143" w:author="T430" w:date="2018-03-13T20:02:00Z">
              <w:rPr>
                <w:rFonts w:hint="eastAsia"/>
                <w:sz w:val="24"/>
                <w:szCs w:val="24"/>
              </w:rPr>
            </w:rPrChange>
          </w:rPr>
          <w:t>经典</w:t>
        </w:r>
      </w:ins>
      <w:ins w:id="144" w:author="T430" w:date="2018-03-13T20:00:00Z">
        <w:r w:rsidRPr="00936150">
          <w:rPr>
            <w:color w:val="FF0000"/>
            <w:sz w:val="24"/>
            <w:szCs w:val="24"/>
            <w:rPrChange w:id="145" w:author="T430" w:date="2018-03-13T20:02:00Z">
              <w:rPr>
                <w:sz w:val="24"/>
                <w:szCs w:val="24"/>
              </w:rPr>
            </w:rPrChange>
          </w:rPr>
          <w:t>区块</w:t>
        </w:r>
      </w:ins>
      <w:ins w:id="146" w:author="T430" w:date="2018-03-13T20:01:00Z">
        <w:r w:rsidRPr="00936150">
          <w:rPr>
            <w:rFonts w:hint="eastAsia"/>
            <w:color w:val="FF0000"/>
            <w:sz w:val="24"/>
            <w:szCs w:val="24"/>
            <w:rPrChange w:id="147" w:author="T430" w:date="2018-03-13T20:02:00Z">
              <w:rPr>
                <w:rFonts w:hint="eastAsia"/>
                <w:sz w:val="24"/>
                <w:szCs w:val="24"/>
              </w:rPr>
            </w:rPrChange>
          </w:rPr>
          <w:t>链</w:t>
        </w:r>
        <w:r w:rsidRPr="00936150">
          <w:rPr>
            <w:color w:val="FF0000"/>
            <w:sz w:val="24"/>
            <w:szCs w:val="24"/>
            <w:rPrChange w:id="148" w:author="T430" w:date="2018-03-13T20:02:00Z">
              <w:rPr>
                <w:sz w:val="24"/>
                <w:szCs w:val="24"/>
              </w:rPr>
            </w:rPrChange>
          </w:rPr>
          <w:t>文章</w:t>
        </w:r>
        <w:r w:rsidRPr="00936150">
          <w:rPr>
            <w:rFonts w:hint="eastAsia"/>
            <w:color w:val="FF0000"/>
            <w:sz w:val="24"/>
            <w:szCs w:val="24"/>
            <w:rPrChange w:id="149" w:author="T430" w:date="2018-03-13T20:02:00Z">
              <w:rPr>
                <w:rFonts w:hint="eastAsia"/>
                <w:sz w:val="24"/>
                <w:szCs w:val="24"/>
              </w:rPr>
            </w:rPrChange>
          </w:rPr>
          <w:t>的</w:t>
        </w:r>
        <w:r w:rsidRPr="00936150">
          <w:rPr>
            <w:color w:val="FF0000"/>
            <w:sz w:val="24"/>
            <w:szCs w:val="24"/>
            <w:rPrChange w:id="150" w:author="T430" w:date="2018-03-13T20:02:00Z">
              <w:rPr>
                <w:sz w:val="24"/>
                <w:szCs w:val="24"/>
              </w:rPr>
            </w:rPrChange>
          </w:rPr>
          <w:t>作者；</w:t>
        </w:r>
        <w:r w:rsidRPr="00936150">
          <w:rPr>
            <w:color w:val="FF0000"/>
            <w:sz w:val="24"/>
            <w:szCs w:val="24"/>
            <w:rPrChange w:id="151" w:author="T430" w:date="2018-03-13T20:02:00Z">
              <w:rPr>
                <w:sz w:val="24"/>
                <w:szCs w:val="24"/>
              </w:rPr>
            </w:rPrChange>
          </w:rPr>
          <w:t>YYY</w:t>
        </w:r>
        <w:r w:rsidRPr="00936150">
          <w:rPr>
            <w:color w:val="FF0000"/>
            <w:sz w:val="24"/>
            <w:szCs w:val="24"/>
            <w:rPrChange w:id="152" w:author="T430" w:date="2018-03-13T20:02:00Z">
              <w:rPr>
                <w:sz w:val="24"/>
                <w:szCs w:val="24"/>
              </w:rPr>
            </w:rPrChange>
          </w:rPr>
          <w:t>为一些研究区块</w:t>
        </w:r>
        <w:r w:rsidRPr="00936150">
          <w:rPr>
            <w:rFonts w:hint="eastAsia"/>
            <w:color w:val="FF0000"/>
            <w:sz w:val="24"/>
            <w:szCs w:val="24"/>
            <w:rPrChange w:id="153" w:author="T430" w:date="2018-03-13T20:02:00Z">
              <w:rPr>
                <w:rFonts w:hint="eastAsia"/>
                <w:sz w:val="24"/>
                <w:szCs w:val="24"/>
              </w:rPr>
            </w:rPrChange>
          </w:rPr>
          <w:t>链的</w:t>
        </w:r>
        <w:r w:rsidRPr="00936150">
          <w:rPr>
            <w:color w:val="FF0000"/>
            <w:sz w:val="24"/>
            <w:szCs w:val="24"/>
            <w:rPrChange w:id="154" w:author="T430" w:date="2018-03-13T20:02:00Z">
              <w:rPr>
                <w:sz w:val="24"/>
                <w:szCs w:val="24"/>
              </w:rPr>
            </w:rPrChange>
          </w:rPr>
          <w:t>知名科研机构名字。</w:t>
        </w:r>
      </w:ins>
    </w:p>
    <w:sectPr w:rsidR="00936150" w:rsidRPr="00936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DC3" w:rsidRDefault="00477DC3" w:rsidP="00CC0A97">
      <w:r>
        <w:separator/>
      </w:r>
    </w:p>
  </w:endnote>
  <w:endnote w:type="continuationSeparator" w:id="0">
    <w:p w:rsidR="00477DC3" w:rsidRDefault="00477DC3" w:rsidP="00CC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DC3" w:rsidRDefault="00477DC3" w:rsidP="00CC0A97">
      <w:r>
        <w:separator/>
      </w:r>
    </w:p>
  </w:footnote>
  <w:footnote w:type="continuationSeparator" w:id="0">
    <w:p w:rsidR="00477DC3" w:rsidRDefault="00477DC3" w:rsidP="00CC0A97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430">
    <w15:presenceInfo w15:providerId="None" w15:userId="T4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B5"/>
    <w:rsid w:val="00017180"/>
    <w:rsid w:val="00070C4C"/>
    <w:rsid w:val="00160E20"/>
    <w:rsid w:val="001B1BAC"/>
    <w:rsid w:val="001F4077"/>
    <w:rsid w:val="00295187"/>
    <w:rsid w:val="00297185"/>
    <w:rsid w:val="003C459E"/>
    <w:rsid w:val="003C6C42"/>
    <w:rsid w:val="00417D04"/>
    <w:rsid w:val="00477DC3"/>
    <w:rsid w:val="00583005"/>
    <w:rsid w:val="005D743E"/>
    <w:rsid w:val="005F1468"/>
    <w:rsid w:val="00627666"/>
    <w:rsid w:val="00767C47"/>
    <w:rsid w:val="008471B5"/>
    <w:rsid w:val="00936150"/>
    <w:rsid w:val="00B3467F"/>
    <w:rsid w:val="00B92E3C"/>
    <w:rsid w:val="00BC577C"/>
    <w:rsid w:val="00C717E8"/>
    <w:rsid w:val="00CC0A97"/>
    <w:rsid w:val="00D02E39"/>
    <w:rsid w:val="00ED6A69"/>
    <w:rsid w:val="00FD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560260-7EDE-4FCD-A9EA-A722450B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A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曹红梅</dc:creator>
  <cp:keywords/>
  <dc:description/>
  <cp:lastModifiedBy>T430</cp:lastModifiedBy>
  <cp:revision>9</cp:revision>
  <dcterms:created xsi:type="dcterms:W3CDTF">2018-03-09T01:56:00Z</dcterms:created>
  <dcterms:modified xsi:type="dcterms:W3CDTF">2018-03-13T12:06:00Z</dcterms:modified>
</cp:coreProperties>
</file>